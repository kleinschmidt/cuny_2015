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F9963" w14:textId="4CA004BA" w:rsidR="003D32FB" w:rsidRDefault="00CB68BC" w:rsidP="003D5023">
      <w:pPr>
        <w:spacing w:before="0" w:after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Informativity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in adaptation: </w:t>
      </w:r>
      <w:r w:rsidR="00FC4730" w:rsidRPr="00FC4730">
        <w:rPr>
          <w:rFonts w:ascii="Arial" w:hAnsi="Arial" w:cs="Arial"/>
          <w:b/>
          <w:sz w:val="22"/>
          <w:szCs w:val="22"/>
        </w:rPr>
        <w:t>Supervised and unsupervised learning of linguistic cue distributions</w:t>
      </w:r>
      <w:r w:rsidR="00FC4730" w:rsidRPr="00FC4730">
        <w:rPr>
          <w:rFonts w:ascii="Arial" w:hAnsi="Arial" w:cs="Arial"/>
          <w:sz w:val="22"/>
          <w:szCs w:val="22"/>
        </w:rPr>
        <w:t xml:space="preserve"> </w:t>
      </w:r>
    </w:p>
    <w:p w14:paraId="4013B3BE" w14:textId="05F629E1" w:rsidR="00F16F6F" w:rsidRDefault="00F16F6F" w:rsidP="003D5023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Dave F. Kleinschmidt, Rajeev </w:t>
      </w:r>
      <w:proofErr w:type="spellStart"/>
      <w:r>
        <w:rPr>
          <w:rFonts w:ascii="Arial" w:hAnsi="Arial" w:cs="Arial"/>
          <w:sz w:val="22"/>
          <w:szCs w:val="22"/>
        </w:rPr>
        <w:t>Raizada</w:t>
      </w:r>
      <w:proofErr w:type="spellEnd"/>
      <w:r>
        <w:rPr>
          <w:rFonts w:ascii="Arial" w:hAnsi="Arial" w:cs="Arial"/>
          <w:sz w:val="22"/>
          <w:szCs w:val="22"/>
        </w:rPr>
        <w:t>, &amp; T. Florian Jaeger (University of Rochester)</w:t>
      </w:r>
    </w:p>
    <w:p w14:paraId="4EE365DA" w14:textId="17434CD8" w:rsidR="00F16F6F" w:rsidRDefault="00F16F6F" w:rsidP="003D5023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dkleinschmidt@mail.bcs.rochester.edu</w:t>
      </w:r>
    </w:p>
    <w:p w14:paraId="07D4B654" w14:textId="00D995D6" w:rsidR="005E06E2" w:rsidRDefault="00FC4730" w:rsidP="00AF1DA3">
      <w:pPr>
        <w:spacing w:before="120" w:after="120"/>
        <w:ind w:firstLine="720"/>
        <w:rPr>
          <w:rFonts w:ascii="Arial" w:hAnsi="Arial" w:cs="Arial"/>
          <w:sz w:val="22"/>
          <w:szCs w:val="22"/>
        </w:rPr>
      </w:pPr>
      <w:r w:rsidRPr="00FC4730">
        <w:rPr>
          <w:rFonts w:ascii="Arial" w:hAnsi="Arial" w:cs="Arial"/>
          <w:sz w:val="22"/>
          <w:szCs w:val="22"/>
        </w:rPr>
        <w:t xml:space="preserve">During language acquisition, </w:t>
      </w:r>
      <w:r w:rsidR="0011742D">
        <w:rPr>
          <w:rFonts w:ascii="Arial" w:hAnsi="Arial" w:cs="Arial"/>
          <w:sz w:val="22"/>
          <w:szCs w:val="22"/>
        </w:rPr>
        <w:t>infants</w:t>
      </w:r>
      <w:r w:rsidR="0011742D" w:rsidRPr="00FC4730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>learn the probabilistic mapping between observable cues and underlying linguistic structures. Recent work has shown that this learning continues into adulthood</w:t>
      </w:r>
      <w:r w:rsidR="0011742D">
        <w:rPr>
          <w:rFonts w:ascii="Arial" w:hAnsi="Arial" w:cs="Arial"/>
          <w:sz w:val="22"/>
          <w:szCs w:val="22"/>
        </w:rPr>
        <w:t>: comprehenders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 xml:space="preserve">seem to </w:t>
      </w:r>
      <w:r w:rsidRPr="00FC4730">
        <w:rPr>
          <w:rFonts w:ascii="Arial" w:hAnsi="Arial" w:cs="Arial"/>
          <w:sz w:val="22"/>
          <w:szCs w:val="22"/>
        </w:rPr>
        <w:t>rapidly adap</w:t>
      </w:r>
      <w:r w:rsidR="0011742D">
        <w:rPr>
          <w:rFonts w:ascii="Arial" w:hAnsi="Arial" w:cs="Arial"/>
          <w:sz w:val="22"/>
          <w:szCs w:val="22"/>
        </w:rPr>
        <w:t>t</w:t>
      </w:r>
      <w:r w:rsidRPr="00FC4730">
        <w:rPr>
          <w:rFonts w:ascii="Arial" w:hAnsi="Arial" w:cs="Arial"/>
          <w:sz w:val="22"/>
          <w:szCs w:val="22"/>
        </w:rPr>
        <w:t xml:space="preserve"> their linguistic expectations in response to experience (with, e.g., syntactic structures, phonetic categories, pragmatic interpretations, etc.). While there are </w:t>
      </w:r>
      <w:bookmarkStart w:id="0" w:name="_GoBack"/>
      <w:bookmarkEnd w:id="0"/>
      <w:r w:rsidRPr="00FC4730">
        <w:rPr>
          <w:rFonts w:ascii="Arial" w:hAnsi="Arial" w:cs="Arial"/>
          <w:sz w:val="22"/>
          <w:szCs w:val="22"/>
        </w:rPr>
        <w:t>many similarities between acquisition and adaptation in adults</w:t>
      </w:r>
      <w:r w:rsidR="0011742D">
        <w:rPr>
          <w:rFonts w:ascii="Arial" w:hAnsi="Arial" w:cs="Arial"/>
          <w:sz w:val="22"/>
          <w:szCs w:val="22"/>
        </w:rPr>
        <w:t xml:space="preserve"> (cf. </w:t>
      </w:r>
      <w:r w:rsidR="00D709D0">
        <w:rPr>
          <w:rFonts w:ascii="Arial" w:hAnsi="Arial" w:cs="Arial"/>
          <w:sz w:val="22"/>
          <w:szCs w:val="22"/>
        </w:rPr>
        <w:t>[1,2]</w:t>
      </w:r>
      <w:r w:rsidR="0011742D">
        <w:rPr>
          <w:rFonts w:ascii="Arial" w:hAnsi="Arial" w:cs="Arial"/>
          <w:sz w:val="22"/>
          <w:szCs w:val="22"/>
        </w:rPr>
        <w:t>)</w:t>
      </w:r>
      <w:r w:rsidRPr="00FC4730">
        <w:rPr>
          <w:rFonts w:ascii="Arial" w:hAnsi="Arial" w:cs="Arial"/>
          <w:sz w:val="22"/>
          <w:szCs w:val="22"/>
        </w:rPr>
        <w:t xml:space="preserve">, there is one major difference: acquisition is </w:t>
      </w:r>
      <w:r w:rsidRPr="00FC4730">
        <w:rPr>
          <w:rFonts w:ascii="Arial" w:hAnsi="Arial" w:cs="Arial"/>
          <w:i/>
          <w:sz w:val="22"/>
          <w:szCs w:val="22"/>
        </w:rPr>
        <w:t>unsupervised</w:t>
      </w:r>
      <w:r w:rsidRPr="00FC4730">
        <w:rPr>
          <w:rFonts w:ascii="Arial" w:hAnsi="Arial" w:cs="Arial"/>
          <w:sz w:val="22"/>
          <w:szCs w:val="22"/>
        </w:rPr>
        <w:t xml:space="preserve">, while adaptation is </w:t>
      </w:r>
      <w:r w:rsidR="0070334E">
        <w:rPr>
          <w:rFonts w:ascii="Arial" w:hAnsi="Arial" w:cs="Arial"/>
          <w:sz w:val="22"/>
          <w:szCs w:val="22"/>
        </w:rPr>
        <w:t xml:space="preserve">typically </w:t>
      </w:r>
      <w:r w:rsidRPr="00FC4730">
        <w:rPr>
          <w:rFonts w:ascii="Arial" w:hAnsi="Arial" w:cs="Arial"/>
          <w:i/>
          <w:sz w:val="22"/>
          <w:szCs w:val="22"/>
        </w:rPr>
        <w:t>supervised</w:t>
      </w:r>
      <w:r w:rsidRPr="00FC4730">
        <w:rPr>
          <w:rFonts w:ascii="Arial" w:hAnsi="Arial" w:cs="Arial"/>
          <w:sz w:val="22"/>
          <w:szCs w:val="22"/>
        </w:rPr>
        <w:t xml:space="preserve">. During adaptation, </w:t>
      </w:r>
      <w:r w:rsidR="0070334E">
        <w:rPr>
          <w:rFonts w:ascii="Arial" w:hAnsi="Arial" w:cs="Arial"/>
          <w:sz w:val="22"/>
          <w:szCs w:val="22"/>
        </w:rPr>
        <w:t>adult comprehenders</w:t>
      </w:r>
      <w:r w:rsidR="0070334E" w:rsidRPr="00FC4730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 xml:space="preserve">have many sources of information that </w:t>
      </w:r>
      <w:r w:rsidRPr="00FC4730">
        <w:rPr>
          <w:rFonts w:ascii="Arial" w:hAnsi="Arial" w:cs="Arial"/>
          <w:i/>
          <w:sz w:val="22"/>
          <w:szCs w:val="22"/>
        </w:rPr>
        <w:t>label</w:t>
      </w:r>
      <w:r w:rsidRPr="00FC4730">
        <w:rPr>
          <w:rFonts w:ascii="Arial" w:hAnsi="Arial" w:cs="Arial"/>
          <w:sz w:val="22"/>
          <w:szCs w:val="22"/>
        </w:rPr>
        <w:t xml:space="preserve"> each observed cue value, such as lexical </w:t>
      </w:r>
      <w:r w:rsidR="0070334E">
        <w:rPr>
          <w:rFonts w:ascii="Arial" w:hAnsi="Arial" w:cs="Arial"/>
          <w:sz w:val="22"/>
          <w:szCs w:val="22"/>
        </w:rPr>
        <w:t>o</w:t>
      </w:r>
      <w:r w:rsidRPr="00FC4730">
        <w:rPr>
          <w:rFonts w:ascii="Arial" w:hAnsi="Arial" w:cs="Arial"/>
          <w:sz w:val="22"/>
          <w:szCs w:val="22"/>
        </w:rPr>
        <w:t>r sentential contexts</w:t>
      </w:r>
      <w:r w:rsidR="0070334E">
        <w:rPr>
          <w:rFonts w:ascii="Arial" w:hAnsi="Arial" w:cs="Arial"/>
          <w:sz w:val="22"/>
          <w:szCs w:val="22"/>
        </w:rPr>
        <w:t xml:space="preserve">. It is well known that comprehenders </w:t>
      </w:r>
      <w:r w:rsidRPr="00FC4730">
        <w:rPr>
          <w:rFonts w:ascii="Arial" w:hAnsi="Arial" w:cs="Arial"/>
          <w:sz w:val="22"/>
          <w:szCs w:val="22"/>
        </w:rPr>
        <w:t xml:space="preserve">take advantage of such </w:t>
      </w:r>
      <w:r w:rsidR="0070334E">
        <w:rPr>
          <w:rFonts w:ascii="Arial" w:hAnsi="Arial" w:cs="Arial"/>
          <w:sz w:val="22"/>
          <w:szCs w:val="22"/>
        </w:rPr>
        <w:t>top-down information</w:t>
      </w:r>
      <w:r w:rsidRPr="00FC4730">
        <w:rPr>
          <w:rFonts w:ascii="Arial" w:hAnsi="Arial" w:cs="Arial"/>
          <w:sz w:val="22"/>
          <w:szCs w:val="22"/>
        </w:rPr>
        <w:t xml:space="preserve"> during </w:t>
      </w:r>
      <w:r w:rsidRPr="00FC4730">
        <w:rPr>
          <w:rFonts w:ascii="Arial" w:hAnsi="Arial" w:cs="Arial"/>
          <w:i/>
          <w:sz w:val="22"/>
          <w:szCs w:val="22"/>
        </w:rPr>
        <w:t>processing</w:t>
      </w:r>
      <w:r w:rsidRPr="00FC4730">
        <w:rPr>
          <w:rFonts w:ascii="Arial" w:hAnsi="Arial" w:cs="Arial"/>
          <w:sz w:val="22"/>
          <w:szCs w:val="22"/>
        </w:rPr>
        <w:t>, integrating them with bottom-up cues to change the inferences they make (</w:t>
      </w:r>
      <w:r w:rsidR="003A711B">
        <w:rPr>
          <w:rFonts w:ascii="Arial" w:hAnsi="Arial" w:cs="Arial"/>
          <w:sz w:val="22"/>
          <w:szCs w:val="22"/>
        </w:rPr>
        <w:t>e.g.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21BE3">
        <w:rPr>
          <w:rFonts w:ascii="Arial" w:hAnsi="Arial" w:cs="Arial"/>
          <w:sz w:val="22"/>
          <w:szCs w:val="22"/>
        </w:rPr>
        <w:t>[3-6</w:t>
      </w:r>
      <w:r w:rsidR="00D709D0">
        <w:rPr>
          <w:rFonts w:ascii="Arial" w:hAnsi="Arial" w:cs="Arial"/>
          <w:sz w:val="22"/>
          <w:szCs w:val="22"/>
        </w:rPr>
        <w:t>]</w:t>
      </w:r>
      <w:r w:rsidRPr="003A711B">
        <w:rPr>
          <w:rFonts w:ascii="Arial" w:hAnsi="Arial" w:cs="Arial"/>
          <w:sz w:val="22"/>
          <w:szCs w:val="22"/>
        </w:rPr>
        <w:t>).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>What is</w:t>
      </w:r>
      <w:r w:rsidRPr="00FC4730">
        <w:rPr>
          <w:rFonts w:ascii="Arial" w:hAnsi="Arial" w:cs="Arial"/>
          <w:sz w:val="22"/>
          <w:szCs w:val="22"/>
        </w:rPr>
        <w:t xml:space="preserve"> </w:t>
      </w:r>
      <w:r w:rsidR="0011742D">
        <w:rPr>
          <w:rFonts w:ascii="Arial" w:hAnsi="Arial" w:cs="Arial"/>
          <w:sz w:val="22"/>
          <w:szCs w:val="22"/>
        </w:rPr>
        <w:t xml:space="preserve">not </w:t>
      </w:r>
      <w:r w:rsidRPr="00FC4730">
        <w:rPr>
          <w:rFonts w:ascii="Arial" w:hAnsi="Arial" w:cs="Arial"/>
          <w:sz w:val="22"/>
          <w:szCs w:val="22"/>
        </w:rPr>
        <w:t>known</w:t>
      </w:r>
      <w:r w:rsidR="0011742D">
        <w:rPr>
          <w:rFonts w:ascii="Arial" w:hAnsi="Arial" w:cs="Arial"/>
          <w:sz w:val="22"/>
          <w:szCs w:val="22"/>
        </w:rPr>
        <w:t>, however, is</w:t>
      </w:r>
      <w:r w:rsidRPr="00FC4730">
        <w:rPr>
          <w:rFonts w:ascii="Arial" w:hAnsi="Arial" w:cs="Arial"/>
          <w:sz w:val="22"/>
          <w:szCs w:val="22"/>
        </w:rPr>
        <w:t xml:space="preserve"> whether </w:t>
      </w:r>
      <w:r w:rsidR="0011742D">
        <w:rPr>
          <w:rFonts w:ascii="Arial" w:hAnsi="Arial" w:cs="Arial"/>
          <w:sz w:val="22"/>
          <w:szCs w:val="22"/>
        </w:rPr>
        <w:t xml:space="preserve">this labeling information is also taken advantage of </w:t>
      </w:r>
      <w:r w:rsidRPr="00FC4730">
        <w:rPr>
          <w:rFonts w:ascii="Arial" w:hAnsi="Arial" w:cs="Arial"/>
          <w:sz w:val="22"/>
          <w:szCs w:val="22"/>
        </w:rPr>
        <w:t>during adaptation, or whether adaptation is purely a bottom-up learning process.</w:t>
      </w:r>
      <w:r w:rsidR="005E06E2">
        <w:rPr>
          <w:rFonts w:ascii="Arial" w:hAnsi="Arial" w:cs="Arial"/>
          <w:sz w:val="22"/>
          <w:szCs w:val="22"/>
        </w:rPr>
        <w:t xml:space="preserve"> </w:t>
      </w:r>
      <w:r w:rsidRPr="00FC4730">
        <w:rPr>
          <w:rFonts w:ascii="Arial" w:hAnsi="Arial" w:cs="Arial"/>
          <w:sz w:val="22"/>
          <w:szCs w:val="22"/>
        </w:rPr>
        <w:t xml:space="preserve">To </w:t>
      </w:r>
      <w:r w:rsidR="0011742D">
        <w:rPr>
          <w:rFonts w:ascii="Arial" w:hAnsi="Arial" w:cs="Arial"/>
          <w:sz w:val="22"/>
          <w:szCs w:val="22"/>
        </w:rPr>
        <w:t xml:space="preserve">begin to </w:t>
      </w:r>
      <w:r w:rsidR="000411B1">
        <w:rPr>
          <w:rFonts w:ascii="Arial" w:hAnsi="Arial" w:cs="Arial"/>
          <w:sz w:val="22"/>
          <w:szCs w:val="22"/>
        </w:rPr>
        <w:t xml:space="preserve">address this question, we investigate supervised and unsupervised </w:t>
      </w:r>
      <w:r w:rsidRPr="00FC4730">
        <w:rPr>
          <w:rFonts w:ascii="Arial" w:hAnsi="Arial" w:cs="Arial"/>
          <w:sz w:val="22"/>
          <w:szCs w:val="22"/>
        </w:rPr>
        <w:t xml:space="preserve">phonetic adaptation. </w:t>
      </w:r>
    </w:p>
    <w:p w14:paraId="36DFDE15" w14:textId="66025855" w:rsidR="005E06E2" w:rsidRDefault="005E06E2" w:rsidP="00AF1DA3">
      <w:pPr>
        <w:spacing w:before="120" w:after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</w:t>
      </w:r>
      <w:r w:rsidR="001851EE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0411B1">
        <w:rPr>
          <w:rFonts w:ascii="Arial" w:hAnsi="Arial" w:cs="Arial"/>
          <w:sz w:val="22"/>
          <w:szCs w:val="22"/>
        </w:rPr>
        <w:t xml:space="preserve">Following </w:t>
      </w:r>
      <w:r w:rsidR="00121BE3">
        <w:rPr>
          <w:rFonts w:ascii="Arial" w:hAnsi="Arial" w:cs="Arial"/>
          <w:sz w:val="22"/>
          <w:szCs w:val="22"/>
        </w:rPr>
        <w:t>[7</w:t>
      </w:r>
      <w:r w:rsidR="003E020B">
        <w:rPr>
          <w:rFonts w:ascii="Arial" w:hAnsi="Arial" w:cs="Arial"/>
          <w:sz w:val="22"/>
          <w:szCs w:val="22"/>
        </w:rPr>
        <w:t>]</w:t>
      </w:r>
      <w:r w:rsidR="000411B1">
        <w:rPr>
          <w:rFonts w:ascii="Arial" w:hAnsi="Arial" w:cs="Arial"/>
          <w:sz w:val="22"/>
          <w:szCs w:val="22"/>
        </w:rPr>
        <w:t>, s</w:t>
      </w:r>
      <w:r w:rsidR="00FC4730" w:rsidRPr="00FC4730">
        <w:rPr>
          <w:rFonts w:ascii="Arial" w:hAnsi="Arial" w:cs="Arial"/>
          <w:sz w:val="22"/>
          <w:szCs w:val="22"/>
        </w:rPr>
        <w:t xml:space="preserve">ubjects heard spoken words, all members of /b/-/p/ minimal pairs (beach/peach, bees/peas, and beak/peak) synthesized with VOTs ranging from -20ms to 90ms . </w:t>
      </w:r>
      <w:r>
        <w:rPr>
          <w:rFonts w:ascii="Arial" w:hAnsi="Arial" w:cs="Arial"/>
          <w:sz w:val="22"/>
          <w:szCs w:val="22"/>
        </w:rPr>
        <w:t>Between subjects</w:t>
      </w:r>
      <w:r w:rsidR="001851EE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the</w:t>
      </w:r>
      <w:r w:rsidR="001851EE">
        <w:rPr>
          <w:rFonts w:ascii="Arial" w:hAnsi="Arial" w:cs="Arial"/>
          <w:sz w:val="22"/>
          <w:szCs w:val="22"/>
        </w:rPr>
        <w:t xml:space="preserve"> bimodal VOT distribution (the /p/ and /b/ means) were either left normal (0ms for /b/ and 40ms for /p/, </w:t>
      </w:r>
      <w:r w:rsidR="003D32FB">
        <w:rPr>
          <w:rFonts w:ascii="Arial" w:hAnsi="Arial" w:cs="Arial"/>
          <w:sz w:val="22"/>
          <w:szCs w:val="22"/>
        </w:rPr>
        <w:t xml:space="preserve">implied </w:t>
      </w:r>
      <w:r w:rsidR="001851EE">
        <w:rPr>
          <w:rFonts w:ascii="Arial" w:hAnsi="Arial" w:cs="Arial"/>
          <w:sz w:val="22"/>
          <w:szCs w:val="22"/>
        </w:rPr>
        <w:t xml:space="preserve">/b/-/p/ boundary </w:t>
      </w:r>
      <w:r w:rsidR="00B34636">
        <w:rPr>
          <w:rFonts w:ascii="Arial" w:hAnsi="Arial" w:cs="Arial"/>
          <w:sz w:val="22"/>
          <w:szCs w:val="22"/>
        </w:rPr>
        <w:t>at 20ms) or shifted up by 10m</w:t>
      </w:r>
      <w:r w:rsidR="001851EE">
        <w:rPr>
          <w:rFonts w:ascii="Arial" w:hAnsi="Arial" w:cs="Arial"/>
          <w:sz w:val="22"/>
          <w:szCs w:val="22"/>
        </w:rPr>
        <w:t>s</w:t>
      </w:r>
      <w:r w:rsidR="00B34636">
        <w:rPr>
          <w:rFonts w:ascii="Arial" w:hAnsi="Arial" w:cs="Arial"/>
          <w:sz w:val="22"/>
          <w:szCs w:val="22"/>
        </w:rPr>
        <w:t xml:space="preserve"> (implied category boundary at 30ms)</w:t>
      </w:r>
      <w:r w:rsidR="001851EE">
        <w:rPr>
          <w:rFonts w:ascii="Arial" w:hAnsi="Arial" w:cs="Arial"/>
          <w:sz w:val="22"/>
          <w:szCs w:val="22"/>
        </w:rPr>
        <w:t>, to assess adaptation to the shift</w:t>
      </w:r>
      <w:r w:rsidR="00B34636">
        <w:rPr>
          <w:rFonts w:ascii="Arial" w:hAnsi="Arial" w:cs="Arial"/>
          <w:sz w:val="22"/>
          <w:szCs w:val="22"/>
        </w:rPr>
        <w:t>.</w:t>
      </w:r>
    </w:p>
    <w:p w14:paraId="451A3576" w14:textId="3A3C4D82" w:rsidR="005E06E2" w:rsidRDefault="00FC4730" w:rsidP="00AF1DA3">
      <w:pPr>
        <w:spacing w:before="120" w:after="120"/>
        <w:ind w:firstLine="720"/>
        <w:rPr>
          <w:rFonts w:ascii="Arial" w:hAnsi="Arial" w:cs="Arial"/>
          <w:sz w:val="22"/>
          <w:szCs w:val="22"/>
        </w:rPr>
      </w:pPr>
      <w:r w:rsidRPr="00FC4730">
        <w:rPr>
          <w:rFonts w:ascii="Arial" w:hAnsi="Arial" w:cs="Arial"/>
          <w:sz w:val="22"/>
          <w:szCs w:val="22"/>
        </w:rPr>
        <w:t xml:space="preserve">On each trial, two pictures </w:t>
      </w:r>
      <w:r w:rsidR="000411B1">
        <w:rPr>
          <w:rFonts w:ascii="Arial" w:hAnsi="Arial" w:cs="Arial"/>
          <w:sz w:val="22"/>
          <w:szCs w:val="22"/>
        </w:rPr>
        <w:t xml:space="preserve">(target + distractor) </w:t>
      </w:r>
      <w:r w:rsidRPr="00FC4730">
        <w:rPr>
          <w:rFonts w:ascii="Arial" w:hAnsi="Arial" w:cs="Arial"/>
          <w:sz w:val="22"/>
          <w:szCs w:val="22"/>
        </w:rPr>
        <w:t xml:space="preserve">were shown, and subjects were instructed to click on the picture that matched the </w:t>
      </w:r>
      <w:r w:rsidR="000411B1">
        <w:rPr>
          <w:rFonts w:ascii="Arial" w:hAnsi="Arial" w:cs="Arial"/>
          <w:sz w:val="22"/>
          <w:szCs w:val="22"/>
        </w:rPr>
        <w:t xml:space="preserve">target </w:t>
      </w:r>
      <w:r w:rsidRPr="00FC4730">
        <w:rPr>
          <w:rFonts w:ascii="Arial" w:hAnsi="Arial" w:cs="Arial"/>
          <w:sz w:val="22"/>
          <w:szCs w:val="22"/>
        </w:rPr>
        <w:t>word</w:t>
      </w:r>
      <w:r w:rsidR="000411B1">
        <w:rPr>
          <w:rFonts w:ascii="Arial" w:hAnsi="Arial" w:cs="Arial"/>
          <w:sz w:val="22"/>
          <w:szCs w:val="22"/>
        </w:rPr>
        <w:t xml:space="preserve"> (e.g., </w:t>
      </w:r>
      <w:r w:rsidR="000411B1">
        <w:rPr>
          <w:rFonts w:ascii="Arial" w:hAnsi="Arial" w:cs="Arial"/>
          <w:i/>
          <w:sz w:val="22"/>
          <w:szCs w:val="22"/>
        </w:rPr>
        <w:t>peach</w:t>
      </w:r>
      <w:r w:rsidR="000411B1">
        <w:rPr>
          <w:rFonts w:ascii="Arial" w:hAnsi="Arial" w:cs="Arial"/>
          <w:sz w:val="22"/>
          <w:szCs w:val="22"/>
        </w:rPr>
        <w:t>)</w:t>
      </w:r>
      <w:r w:rsidRPr="00FC4730">
        <w:rPr>
          <w:rFonts w:ascii="Arial" w:hAnsi="Arial" w:cs="Arial"/>
          <w:sz w:val="22"/>
          <w:szCs w:val="22"/>
        </w:rPr>
        <w:t xml:space="preserve">. </w:t>
      </w:r>
      <w:r w:rsidR="00E741B1">
        <w:rPr>
          <w:rFonts w:ascii="Arial" w:hAnsi="Arial" w:cs="Arial"/>
          <w:sz w:val="22"/>
          <w:szCs w:val="22"/>
        </w:rPr>
        <w:t>There were two types of trials</w:t>
      </w:r>
      <w:r w:rsidR="00A63372">
        <w:rPr>
          <w:rFonts w:ascii="Arial" w:hAnsi="Arial" w:cs="Arial"/>
          <w:sz w:val="22"/>
          <w:szCs w:val="22"/>
        </w:rPr>
        <w:t>.</w:t>
      </w:r>
      <w:r w:rsidR="00E741B1">
        <w:rPr>
          <w:rFonts w:ascii="Arial" w:hAnsi="Arial" w:cs="Arial"/>
          <w:sz w:val="22"/>
          <w:szCs w:val="22"/>
        </w:rPr>
        <w:t xml:space="preserve"> </w:t>
      </w:r>
      <w:r w:rsidR="00E741B1" w:rsidRPr="00FC4730">
        <w:rPr>
          <w:rFonts w:ascii="Arial" w:hAnsi="Arial" w:cs="Arial"/>
          <w:sz w:val="22"/>
          <w:szCs w:val="22"/>
        </w:rPr>
        <w:t xml:space="preserve">On </w:t>
      </w:r>
      <w:r w:rsidR="00E741B1" w:rsidRPr="00FC4730">
        <w:rPr>
          <w:rFonts w:ascii="Arial" w:hAnsi="Arial" w:cs="Arial"/>
          <w:i/>
          <w:sz w:val="22"/>
          <w:szCs w:val="22"/>
        </w:rPr>
        <w:t>unlabeled</w:t>
      </w:r>
      <w:r w:rsidR="00E741B1" w:rsidRPr="00FC4730">
        <w:rPr>
          <w:rFonts w:ascii="Arial" w:hAnsi="Arial" w:cs="Arial"/>
          <w:sz w:val="22"/>
          <w:szCs w:val="22"/>
        </w:rPr>
        <w:t xml:space="preserve"> trials, </w:t>
      </w:r>
      <w:r w:rsidR="00E741B1">
        <w:rPr>
          <w:rFonts w:ascii="Arial" w:hAnsi="Arial" w:cs="Arial"/>
          <w:sz w:val="22"/>
          <w:szCs w:val="22"/>
        </w:rPr>
        <w:t xml:space="preserve">the distractor picture was </w:t>
      </w:r>
      <w:r w:rsidR="00E741B1" w:rsidRPr="00FC4730">
        <w:rPr>
          <w:rFonts w:ascii="Arial" w:hAnsi="Arial" w:cs="Arial"/>
          <w:sz w:val="22"/>
          <w:szCs w:val="22"/>
        </w:rPr>
        <w:t>minimal pair</w:t>
      </w:r>
      <w:r w:rsidR="00E741B1">
        <w:rPr>
          <w:rFonts w:ascii="Arial" w:hAnsi="Arial" w:cs="Arial"/>
          <w:sz w:val="22"/>
          <w:szCs w:val="22"/>
        </w:rPr>
        <w:t xml:space="preserve"> neighbor (e.g., a beach)</w:t>
      </w:r>
      <w:r w:rsidR="00E741B1" w:rsidRPr="00FC4730">
        <w:rPr>
          <w:rFonts w:ascii="Arial" w:hAnsi="Arial" w:cs="Arial"/>
          <w:sz w:val="22"/>
          <w:szCs w:val="22"/>
        </w:rPr>
        <w:t xml:space="preserve">. On </w:t>
      </w:r>
      <w:r w:rsidR="00E741B1" w:rsidRPr="00FC4730">
        <w:rPr>
          <w:rFonts w:ascii="Arial" w:hAnsi="Arial" w:cs="Arial"/>
          <w:i/>
          <w:sz w:val="22"/>
          <w:szCs w:val="22"/>
        </w:rPr>
        <w:t>labeled</w:t>
      </w:r>
      <w:r w:rsidR="00E741B1" w:rsidRPr="00FC4730">
        <w:rPr>
          <w:rFonts w:ascii="Arial" w:hAnsi="Arial" w:cs="Arial"/>
          <w:sz w:val="22"/>
          <w:szCs w:val="22"/>
        </w:rPr>
        <w:t xml:space="preserve"> trials, </w:t>
      </w:r>
      <w:r w:rsidR="00E741B1">
        <w:rPr>
          <w:rFonts w:ascii="Arial" w:hAnsi="Arial" w:cs="Arial"/>
          <w:sz w:val="22"/>
          <w:szCs w:val="22"/>
        </w:rPr>
        <w:t>the distractor</w:t>
      </w:r>
      <w:r w:rsidR="00E741B1" w:rsidRPr="00FC4730">
        <w:rPr>
          <w:rFonts w:ascii="Arial" w:hAnsi="Arial" w:cs="Arial"/>
          <w:sz w:val="22"/>
          <w:szCs w:val="22"/>
        </w:rPr>
        <w:t xml:space="preserve"> picture</w:t>
      </w:r>
      <w:r w:rsidR="00E741B1">
        <w:rPr>
          <w:rFonts w:ascii="Arial" w:hAnsi="Arial" w:cs="Arial"/>
          <w:sz w:val="22"/>
          <w:szCs w:val="22"/>
        </w:rPr>
        <w:t>’s onset was a minimal pair neighbor, but the rest of the word was unrelated</w:t>
      </w:r>
      <w:r w:rsidR="00E741B1" w:rsidRPr="00FC4730">
        <w:rPr>
          <w:rFonts w:ascii="Arial" w:hAnsi="Arial" w:cs="Arial"/>
          <w:sz w:val="22"/>
          <w:szCs w:val="22"/>
        </w:rPr>
        <w:t xml:space="preserve"> </w:t>
      </w:r>
      <w:r w:rsidR="00E741B1">
        <w:rPr>
          <w:rFonts w:ascii="Arial" w:hAnsi="Arial" w:cs="Arial"/>
          <w:sz w:val="22"/>
          <w:szCs w:val="22"/>
        </w:rPr>
        <w:t xml:space="preserve">(e.g., bees), thereby effectively </w:t>
      </w:r>
      <w:r w:rsidR="00E741B1" w:rsidRPr="00646895">
        <w:rPr>
          <w:rFonts w:ascii="Arial" w:hAnsi="Arial" w:cs="Arial"/>
          <w:i/>
          <w:sz w:val="22"/>
          <w:szCs w:val="22"/>
        </w:rPr>
        <w:t xml:space="preserve">labeling </w:t>
      </w:r>
      <w:r w:rsidR="00E741B1">
        <w:rPr>
          <w:rFonts w:ascii="Arial" w:hAnsi="Arial" w:cs="Arial"/>
          <w:sz w:val="22"/>
          <w:szCs w:val="22"/>
        </w:rPr>
        <w:t>the acoustic percept</w:t>
      </w:r>
      <w:r w:rsidR="00E741B1" w:rsidRPr="00FC4730">
        <w:rPr>
          <w:rFonts w:ascii="Arial" w:hAnsi="Arial" w:cs="Arial"/>
          <w:sz w:val="22"/>
          <w:szCs w:val="22"/>
        </w:rPr>
        <w:t>.</w:t>
      </w:r>
      <w:r w:rsidR="00E741B1">
        <w:rPr>
          <w:rFonts w:ascii="Arial" w:hAnsi="Arial" w:cs="Arial"/>
          <w:sz w:val="22"/>
          <w:szCs w:val="22"/>
        </w:rPr>
        <w:t xml:space="preserve"> </w:t>
      </w:r>
      <w:r w:rsidR="005E06E2">
        <w:rPr>
          <w:rFonts w:ascii="Arial" w:hAnsi="Arial" w:cs="Arial"/>
          <w:sz w:val="22"/>
          <w:szCs w:val="22"/>
        </w:rPr>
        <w:t>S</w:t>
      </w:r>
      <w:r w:rsidR="005E06E2" w:rsidRPr="00FC4730">
        <w:rPr>
          <w:rFonts w:ascii="Arial" w:hAnsi="Arial" w:cs="Arial"/>
          <w:sz w:val="22"/>
          <w:szCs w:val="22"/>
        </w:rPr>
        <w:t>ubject</w:t>
      </w:r>
      <w:r w:rsidR="005E06E2">
        <w:rPr>
          <w:rFonts w:ascii="Arial" w:hAnsi="Arial" w:cs="Arial"/>
          <w:sz w:val="22"/>
          <w:szCs w:val="22"/>
        </w:rPr>
        <w:t>s</w:t>
      </w:r>
      <w:r w:rsidR="005E06E2" w:rsidRPr="00FC4730">
        <w:rPr>
          <w:rFonts w:ascii="Arial" w:hAnsi="Arial" w:cs="Arial"/>
          <w:sz w:val="22"/>
          <w:szCs w:val="22"/>
        </w:rPr>
        <w:t xml:space="preserve"> w</w:t>
      </w:r>
      <w:r w:rsidR="005E06E2">
        <w:rPr>
          <w:rFonts w:ascii="Arial" w:hAnsi="Arial" w:cs="Arial"/>
          <w:sz w:val="22"/>
          <w:szCs w:val="22"/>
        </w:rPr>
        <w:t>ere</w:t>
      </w:r>
      <w:r w:rsidR="005E06E2" w:rsidRPr="00FC4730">
        <w:rPr>
          <w:rFonts w:ascii="Arial" w:hAnsi="Arial" w:cs="Arial"/>
          <w:sz w:val="22"/>
          <w:szCs w:val="22"/>
        </w:rPr>
        <w:t xml:space="preserve"> </w:t>
      </w:r>
      <w:r w:rsidR="005E06E2">
        <w:rPr>
          <w:rFonts w:ascii="Arial" w:hAnsi="Arial" w:cs="Arial"/>
          <w:sz w:val="22"/>
          <w:szCs w:val="22"/>
        </w:rPr>
        <w:t xml:space="preserve">randomly </w:t>
      </w:r>
      <w:r w:rsidR="005E06E2" w:rsidRPr="00FC4730">
        <w:rPr>
          <w:rFonts w:ascii="Arial" w:hAnsi="Arial" w:cs="Arial"/>
          <w:sz w:val="22"/>
          <w:szCs w:val="22"/>
        </w:rPr>
        <w:t xml:space="preserve">assigned to </w:t>
      </w:r>
      <w:r w:rsidR="005E06E2">
        <w:rPr>
          <w:rFonts w:ascii="Arial" w:hAnsi="Arial" w:cs="Arial"/>
          <w:sz w:val="22"/>
          <w:szCs w:val="22"/>
        </w:rPr>
        <w:t>one of two conditions. In</w:t>
      </w:r>
      <w:r w:rsidR="005E06E2" w:rsidRPr="00FC4730">
        <w:rPr>
          <w:rFonts w:ascii="Arial" w:hAnsi="Arial" w:cs="Arial"/>
          <w:sz w:val="22"/>
          <w:szCs w:val="22"/>
        </w:rPr>
        <w:t xml:space="preserve"> the </w:t>
      </w:r>
      <w:r w:rsidR="005E06E2" w:rsidRPr="00FC4730">
        <w:rPr>
          <w:rFonts w:ascii="Arial" w:hAnsi="Arial" w:cs="Arial"/>
          <w:i/>
          <w:sz w:val="22"/>
          <w:szCs w:val="22"/>
        </w:rPr>
        <w:t>unsupervised</w:t>
      </w:r>
      <w:r w:rsidR="005E06E2" w:rsidRPr="00FC4730">
        <w:rPr>
          <w:rFonts w:ascii="Arial" w:hAnsi="Arial" w:cs="Arial"/>
          <w:sz w:val="22"/>
          <w:szCs w:val="22"/>
        </w:rPr>
        <w:t xml:space="preserve"> condition, all trials were unlabeled</w:t>
      </w:r>
      <w:r w:rsidR="005E06E2">
        <w:rPr>
          <w:rFonts w:ascii="Arial" w:hAnsi="Arial" w:cs="Arial"/>
          <w:sz w:val="22"/>
          <w:szCs w:val="22"/>
        </w:rPr>
        <w:t xml:space="preserve">. In </w:t>
      </w:r>
      <w:r w:rsidR="005E06E2" w:rsidRPr="00FC4730">
        <w:rPr>
          <w:rFonts w:ascii="Arial" w:hAnsi="Arial" w:cs="Arial"/>
          <w:sz w:val="22"/>
          <w:szCs w:val="22"/>
        </w:rPr>
        <w:t xml:space="preserve">the </w:t>
      </w:r>
      <w:r w:rsidR="005E06E2" w:rsidRPr="00FC4730">
        <w:rPr>
          <w:rFonts w:ascii="Arial" w:hAnsi="Arial" w:cs="Arial"/>
          <w:i/>
          <w:sz w:val="22"/>
          <w:szCs w:val="22"/>
        </w:rPr>
        <w:t>supervised</w:t>
      </w:r>
      <w:r w:rsidR="005E06E2" w:rsidRPr="00FC4730">
        <w:rPr>
          <w:rFonts w:ascii="Arial" w:hAnsi="Arial" w:cs="Arial"/>
          <w:sz w:val="22"/>
          <w:szCs w:val="22"/>
        </w:rPr>
        <w:t xml:space="preserve"> condition half were labeled and half unlabeled.</w:t>
      </w:r>
    </w:p>
    <w:p w14:paraId="7B95C67D" w14:textId="67C9D85D" w:rsidR="00717C6A" w:rsidRPr="001851EE" w:rsidRDefault="00444B6E" w:rsidP="00AF1DA3">
      <w:pPr>
        <w:spacing w:before="120" w:after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Learning</w:t>
      </w:r>
      <w:r w:rsidR="00FC4730" w:rsidRPr="00FC4730">
        <w:rPr>
          <w:rFonts w:ascii="Arial" w:hAnsi="Arial" w:cs="Arial"/>
          <w:sz w:val="22"/>
          <w:szCs w:val="22"/>
        </w:rPr>
        <w:t xml:space="preserve"> (measured only on unlabeled trials) was nearly perfect</w:t>
      </w:r>
      <w:r w:rsidR="00923C6B">
        <w:rPr>
          <w:rFonts w:ascii="Arial" w:hAnsi="Arial" w:cs="Arial"/>
          <w:sz w:val="22"/>
          <w:szCs w:val="22"/>
        </w:rPr>
        <w:t>: listeners</w:t>
      </w:r>
      <w:r w:rsidR="00594BC5">
        <w:rPr>
          <w:rFonts w:ascii="Arial" w:hAnsi="Arial" w:cs="Arial"/>
          <w:sz w:val="22"/>
          <w:szCs w:val="22"/>
        </w:rPr>
        <w:t>’</w:t>
      </w:r>
      <w:r w:rsidR="00923C6B">
        <w:rPr>
          <w:rFonts w:ascii="Arial" w:hAnsi="Arial" w:cs="Arial"/>
          <w:sz w:val="22"/>
          <w:szCs w:val="22"/>
        </w:rPr>
        <w:t xml:space="preserve"> perceived category boundaries matched the category boundaries implied by distributions of VOTs </w:t>
      </w:r>
      <w:r w:rsidR="00DB3AFB">
        <w:rPr>
          <w:rFonts w:ascii="Arial" w:hAnsi="Arial" w:cs="Arial"/>
          <w:sz w:val="22"/>
          <w:szCs w:val="22"/>
        </w:rPr>
        <w:t xml:space="preserve">they </w:t>
      </w:r>
      <w:r w:rsidR="00923C6B">
        <w:rPr>
          <w:rFonts w:ascii="Arial" w:hAnsi="Arial" w:cs="Arial"/>
          <w:sz w:val="22"/>
          <w:szCs w:val="22"/>
        </w:rPr>
        <w:t xml:space="preserve">heard, in both the shifted and </w:t>
      </w:r>
      <w:proofErr w:type="spellStart"/>
      <w:r w:rsidR="00923C6B">
        <w:rPr>
          <w:rFonts w:ascii="Arial" w:hAnsi="Arial" w:cs="Arial"/>
          <w:sz w:val="22"/>
          <w:szCs w:val="22"/>
        </w:rPr>
        <w:t>unshifted</w:t>
      </w:r>
      <w:proofErr w:type="spellEnd"/>
      <w:r w:rsidR="00923C6B">
        <w:rPr>
          <w:rFonts w:ascii="Arial" w:hAnsi="Arial" w:cs="Arial"/>
          <w:sz w:val="22"/>
          <w:szCs w:val="22"/>
        </w:rPr>
        <w:t xml:space="preserve"> conditions</w:t>
      </w:r>
      <w:r w:rsidR="00FC4730" w:rsidRPr="00FC4730">
        <w:rPr>
          <w:rFonts w:ascii="Arial" w:hAnsi="Arial" w:cs="Arial"/>
          <w:sz w:val="22"/>
          <w:szCs w:val="22"/>
        </w:rPr>
        <w:t>. In the supervised condition, listeners consistently used the label information provided on label</w:t>
      </w:r>
      <w:r w:rsidR="00A9749A">
        <w:rPr>
          <w:rFonts w:ascii="Arial" w:hAnsi="Arial" w:cs="Arial"/>
          <w:sz w:val="22"/>
          <w:szCs w:val="22"/>
        </w:rPr>
        <w:t>ed</w:t>
      </w:r>
      <w:r w:rsidR="00FC4730" w:rsidRPr="00FC4730">
        <w:rPr>
          <w:rFonts w:ascii="Arial" w:hAnsi="Arial" w:cs="Arial"/>
          <w:sz w:val="22"/>
          <w:szCs w:val="22"/>
        </w:rPr>
        <w:t xml:space="preserve"> trials to guide their responses (98% consistent with label)</w:t>
      </w:r>
      <w:r w:rsidR="001851EE">
        <w:rPr>
          <w:rFonts w:ascii="Arial" w:hAnsi="Arial" w:cs="Arial"/>
          <w:sz w:val="22"/>
          <w:szCs w:val="22"/>
        </w:rPr>
        <w:t>, showing integration of top-down cues during processing</w:t>
      </w:r>
      <w:r w:rsidR="00FC4730" w:rsidRPr="00FC4730">
        <w:rPr>
          <w:rFonts w:ascii="Arial" w:hAnsi="Arial" w:cs="Arial"/>
          <w:sz w:val="22"/>
          <w:szCs w:val="22"/>
        </w:rPr>
        <w:t xml:space="preserve">. However, </w:t>
      </w:r>
      <w:r w:rsidR="00FC4730" w:rsidRPr="003D5023">
        <w:rPr>
          <w:rFonts w:ascii="Arial" w:hAnsi="Arial" w:cs="Arial"/>
          <w:i/>
          <w:sz w:val="22"/>
          <w:szCs w:val="22"/>
        </w:rPr>
        <w:t>learning</w:t>
      </w:r>
      <w:r w:rsidR="00FC4730" w:rsidRPr="00FC4730">
        <w:rPr>
          <w:rFonts w:ascii="Arial" w:hAnsi="Arial" w:cs="Arial"/>
          <w:sz w:val="22"/>
          <w:szCs w:val="22"/>
        </w:rPr>
        <w:t xml:space="preserve"> was neither more complete nor faster in the supervised than in the unsupervised condition</w:t>
      </w:r>
      <w:r w:rsidR="00657DE6">
        <w:rPr>
          <w:rFonts w:ascii="Arial" w:hAnsi="Arial" w:cs="Arial"/>
          <w:sz w:val="22"/>
          <w:szCs w:val="22"/>
        </w:rPr>
        <w:t xml:space="preserve">. </w:t>
      </w:r>
      <w:r w:rsidR="001851EE">
        <w:rPr>
          <w:rFonts w:ascii="Arial" w:hAnsi="Arial" w:cs="Arial"/>
          <w:sz w:val="22"/>
          <w:szCs w:val="22"/>
        </w:rPr>
        <w:t xml:space="preserve">This was replicated in </w:t>
      </w:r>
      <w:r w:rsidR="001851EE" w:rsidRPr="003D5023">
        <w:rPr>
          <w:rFonts w:ascii="Arial" w:hAnsi="Arial" w:cs="Arial"/>
          <w:b/>
          <w:sz w:val="22"/>
          <w:szCs w:val="22"/>
        </w:rPr>
        <w:t>Exp</w:t>
      </w:r>
      <w:r w:rsidR="001851EE" w:rsidRPr="00CE4BBA">
        <w:rPr>
          <w:rFonts w:ascii="Arial" w:hAnsi="Arial" w:cs="Arial"/>
          <w:b/>
          <w:sz w:val="22"/>
          <w:szCs w:val="22"/>
        </w:rPr>
        <w:t>2</w:t>
      </w:r>
      <w:r w:rsidR="001851EE">
        <w:rPr>
          <w:rFonts w:ascii="Arial" w:hAnsi="Arial" w:cs="Arial"/>
          <w:sz w:val="22"/>
          <w:szCs w:val="22"/>
        </w:rPr>
        <w:t xml:space="preserve"> and </w:t>
      </w:r>
      <w:r w:rsidR="001851EE" w:rsidRPr="003D5023">
        <w:rPr>
          <w:rFonts w:ascii="Arial" w:hAnsi="Arial" w:cs="Arial"/>
          <w:b/>
          <w:sz w:val="22"/>
          <w:szCs w:val="22"/>
        </w:rPr>
        <w:t>Exp3</w:t>
      </w:r>
      <w:r w:rsidR="001851EE">
        <w:rPr>
          <w:rFonts w:ascii="Arial" w:hAnsi="Arial" w:cs="Arial"/>
          <w:sz w:val="22"/>
          <w:szCs w:val="22"/>
        </w:rPr>
        <w:t xml:space="preserve"> with 20ms &amp; 30ms boundary shifts</w:t>
      </w:r>
      <w:r w:rsidR="003D32FB">
        <w:rPr>
          <w:rFonts w:ascii="Arial" w:hAnsi="Arial" w:cs="Arial"/>
          <w:sz w:val="22"/>
          <w:szCs w:val="22"/>
        </w:rPr>
        <w:t>, resulting in poorer learning but still no benefit of supervision.</w:t>
      </w:r>
      <w:r w:rsidR="001851EE">
        <w:rPr>
          <w:rFonts w:ascii="Arial" w:hAnsi="Arial" w:cs="Arial"/>
          <w:b/>
          <w:sz w:val="22"/>
          <w:szCs w:val="22"/>
        </w:rPr>
        <w:t xml:space="preserve"> </w:t>
      </w:r>
    </w:p>
    <w:p w14:paraId="3BEC9FB9" w14:textId="0725A054" w:rsidR="00717C6A" w:rsidRDefault="001851EE" w:rsidP="00AF1DA3">
      <w:pPr>
        <w:spacing w:before="120" w:after="120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Conclusion: </w:t>
      </w:r>
      <w:r>
        <w:rPr>
          <w:rFonts w:ascii="Arial" w:hAnsi="Arial" w:cs="Arial"/>
          <w:sz w:val="22"/>
          <w:szCs w:val="22"/>
        </w:rPr>
        <w:t>This suggests</w:t>
      </w:r>
      <w:r w:rsidR="00FC4730" w:rsidRPr="00FC4730">
        <w:rPr>
          <w:rFonts w:ascii="Arial" w:hAnsi="Arial" w:cs="Arial"/>
          <w:sz w:val="22"/>
          <w:szCs w:val="22"/>
        </w:rPr>
        <w:t xml:space="preserve"> that the </w:t>
      </w:r>
      <w:r>
        <w:rPr>
          <w:rFonts w:ascii="Arial" w:hAnsi="Arial" w:cs="Arial"/>
          <w:sz w:val="22"/>
          <w:szCs w:val="22"/>
        </w:rPr>
        <w:t xml:space="preserve">top-down </w:t>
      </w:r>
      <w:r w:rsidR="00FC4730" w:rsidRPr="00FC4730">
        <w:rPr>
          <w:rFonts w:ascii="Arial" w:hAnsi="Arial" w:cs="Arial"/>
          <w:sz w:val="22"/>
          <w:szCs w:val="22"/>
        </w:rPr>
        <w:t xml:space="preserve">label information provided </w:t>
      </w:r>
      <w:r>
        <w:rPr>
          <w:rFonts w:ascii="Arial" w:hAnsi="Arial" w:cs="Arial"/>
          <w:sz w:val="22"/>
          <w:szCs w:val="22"/>
        </w:rPr>
        <w:t xml:space="preserve">by context (the distractor) </w:t>
      </w:r>
      <w:r w:rsidR="00FC4730" w:rsidRPr="00FC4730">
        <w:rPr>
          <w:rFonts w:ascii="Arial" w:hAnsi="Arial" w:cs="Arial"/>
          <w:sz w:val="22"/>
          <w:szCs w:val="22"/>
        </w:rPr>
        <w:t xml:space="preserve">is </w:t>
      </w:r>
      <w:r>
        <w:rPr>
          <w:rFonts w:ascii="Arial" w:hAnsi="Arial" w:cs="Arial"/>
          <w:sz w:val="22"/>
          <w:szCs w:val="22"/>
        </w:rPr>
        <w:t>un</w:t>
      </w:r>
      <w:r w:rsidR="00FC4730" w:rsidRPr="00FC4730">
        <w:rPr>
          <w:rFonts w:ascii="Arial" w:hAnsi="Arial" w:cs="Arial"/>
          <w:sz w:val="22"/>
          <w:szCs w:val="22"/>
        </w:rPr>
        <w:t xml:space="preserve">available </w:t>
      </w:r>
      <w:r>
        <w:rPr>
          <w:rFonts w:ascii="Arial" w:hAnsi="Arial" w:cs="Arial"/>
          <w:sz w:val="22"/>
          <w:szCs w:val="22"/>
        </w:rPr>
        <w:t>to</w:t>
      </w:r>
      <w:r w:rsidR="00FC4730" w:rsidRPr="00FC4730">
        <w:rPr>
          <w:rFonts w:ascii="Arial" w:hAnsi="Arial" w:cs="Arial"/>
          <w:sz w:val="22"/>
          <w:szCs w:val="22"/>
        </w:rPr>
        <w:t xml:space="preserve"> learning processes that result in adaptation, and that these processes are primarily bottom-up. This is surprising given that labels are highly informative about the statistical structure of the environment, and </w:t>
      </w:r>
      <w:r w:rsidR="00444B6E">
        <w:rPr>
          <w:rFonts w:ascii="Arial" w:hAnsi="Arial" w:cs="Arial"/>
          <w:sz w:val="22"/>
          <w:szCs w:val="22"/>
        </w:rPr>
        <w:t xml:space="preserve">should </w:t>
      </w:r>
      <w:r w:rsidR="00FC4730" w:rsidRPr="00FC4730">
        <w:rPr>
          <w:rFonts w:ascii="Arial" w:hAnsi="Arial" w:cs="Arial"/>
          <w:sz w:val="22"/>
          <w:szCs w:val="22"/>
        </w:rPr>
        <w:t xml:space="preserve">substantially reduce the difficulty of the learning problem. </w:t>
      </w:r>
      <w:r w:rsidR="00444B6E">
        <w:rPr>
          <w:rFonts w:ascii="Arial" w:hAnsi="Arial" w:cs="Arial"/>
          <w:sz w:val="22"/>
          <w:szCs w:val="22"/>
        </w:rPr>
        <w:t xml:space="preserve">In ongoing work, we test whether labeling by lexical, rather than visual context can be integrated during learning. We discuss alternative explanations, including the possibility that </w:t>
      </w:r>
      <w:r w:rsidR="00FC4730" w:rsidRPr="00FC4730">
        <w:rPr>
          <w:rFonts w:ascii="Arial" w:hAnsi="Arial" w:cs="Arial"/>
          <w:sz w:val="22"/>
          <w:szCs w:val="22"/>
        </w:rPr>
        <w:t>adapt</w:t>
      </w:r>
      <w:r w:rsidR="00444B6E">
        <w:rPr>
          <w:rFonts w:ascii="Arial" w:hAnsi="Arial" w:cs="Arial"/>
          <w:sz w:val="22"/>
          <w:szCs w:val="22"/>
        </w:rPr>
        <w:t xml:space="preserve">ation might have been too </w:t>
      </w:r>
      <w:r w:rsidR="00FC4730" w:rsidRPr="00FC4730">
        <w:rPr>
          <w:rFonts w:ascii="Arial" w:hAnsi="Arial" w:cs="Arial"/>
          <w:sz w:val="22"/>
          <w:szCs w:val="22"/>
        </w:rPr>
        <w:t xml:space="preserve">quick </w:t>
      </w:r>
      <w:r w:rsidR="00444B6E">
        <w:rPr>
          <w:rFonts w:ascii="Arial" w:hAnsi="Arial" w:cs="Arial"/>
          <w:sz w:val="22"/>
          <w:szCs w:val="22"/>
        </w:rPr>
        <w:t>to detect</w:t>
      </w:r>
      <w:r w:rsidR="00FC4730" w:rsidRPr="00FC4730">
        <w:rPr>
          <w:rFonts w:ascii="Arial" w:hAnsi="Arial" w:cs="Arial"/>
          <w:sz w:val="22"/>
          <w:szCs w:val="22"/>
        </w:rPr>
        <w:t xml:space="preserve"> effect</w:t>
      </w:r>
      <w:r w:rsidR="00444B6E">
        <w:rPr>
          <w:rFonts w:ascii="Arial" w:hAnsi="Arial" w:cs="Arial"/>
          <w:sz w:val="22"/>
          <w:szCs w:val="22"/>
        </w:rPr>
        <w:t>s</w:t>
      </w:r>
      <w:r w:rsidR="00FC4730" w:rsidRPr="00FC4730">
        <w:rPr>
          <w:rFonts w:ascii="Arial" w:hAnsi="Arial" w:cs="Arial"/>
          <w:sz w:val="22"/>
          <w:szCs w:val="22"/>
        </w:rPr>
        <w:t xml:space="preserve"> of supervision.</w:t>
      </w:r>
    </w:p>
    <w:p w14:paraId="0391D313" w14:textId="4CD864BA" w:rsidR="003A711B" w:rsidRPr="0055526C" w:rsidRDefault="000D4513" w:rsidP="003D5023">
      <w:pPr>
        <w:spacing w:before="120"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References: </w:t>
      </w:r>
      <w:r w:rsidR="00D709D0" w:rsidRPr="00D12216">
        <w:rPr>
          <w:rFonts w:ascii="Arial" w:hAnsi="Arial" w:cs="Arial"/>
          <w:sz w:val="18"/>
          <w:szCs w:val="18"/>
        </w:rPr>
        <w:t xml:space="preserve">[1] Chang et al. (2006). </w:t>
      </w:r>
      <w:r w:rsidR="00D709D0" w:rsidRPr="00D12216">
        <w:rPr>
          <w:rFonts w:ascii="Arial" w:hAnsi="Arial" w:cs="Arial"/>
          <w:i/>
          <w:sz w:val="18"/>
          <w:szCs w:val="18"/>
        </w:rPr>
        <w:t>Psych. Rev.</w:t>
      </w:r>
      <w:r w:rsidR="00D709D0" w:rsidRPr="00D12216">
        <w:rPr>
          <w:rFonts w:ascii="Arial" w:hAnsi="Arial" w:cs="Arial"/>
          <w:sz w:val="18"/>
          <w:szCs w:val="18"/>
        </w:rPr>
        <w:t xml:space="preserve">; [2] McMurray et al. (2009). </w:t>
      </w:r>
      <w:r w:rsidR="00D709D0" w:rsidRPr="00D12216">
        <w:rPr>
          <w:rFonts w:ascii="Arial" w:hAnsi="Arial" w:cs="Arial"/>
          <w:i/>
          <w:sz w:val="18"/>
          <w:szCs w:val="18"/>
        </w:rPr>
        <w:t>Dev. Sci.</w:t>
      </w:r>
      <w:r w:rsidR="00D709D0" w:rsidRPr="00D12216">
        <w:rPr>
          <w:rFonts w:ascii="Arial" w:hAnsi="Arial" w:cs="Arial"/>
          <w:sz w:val="18"/>
          <w:szCs w:val="18"/>
        </w:rPr>
        <w:t>; [3</w:t>
      </w:r>
      <w:r w:rsidR="003A711B" w:rsidRPr="00D12216">
        <w:rPr>
          <w:rFonts w:ascii="Arial" w:hAnsi="Arial" w:cs="Arial"/>
          <w:sz w:val="18"/>
          <w:szCs w:val="18"/>
        </w:rPr>
        <w:t xml:space="preserve">] </w:t>
      </w:r>
      <w:proofErr w:type="spellStart"/>
      <w:r w:rsidR="003A711B" w:rsidRPr="00D12216">
        <w:rPr>
          <w:rFonts w:ascii="Arial" w:hAnsi="Arial" w:cs="Arial"/>
          <w:sz w:val="18"/>
          <w:szCs w:val="18"/>
        </w:rPr>
        <w:t>Ganong</w:t>
      </w:r>
      <w:proofErr w:type="spellEnd"/>
      <w:r w:rsidR="003A711B" w:rsidRPr="00D12216">
        <w:rPr>
          <w:rFonts w:ascii="Arial" w:hAnsi="Arial" w:cs="Arial"/>
          <w:sz w:val="18"/>
          <w:szCs w:val="18"/>
        </w:rPr>
        <w:t xml:space="preserve"> (1980). </w:t>
      </w:r>
      <w:r w:rsidR="003A711B" w:rsidRPr="00D12216">
        <w:rPr>
          <w:rFonts w:ascii="Arial" w:hAnsi="Arial" w:cs="Arial"/>
          <w:i/>
          <w:sz w:val="18"/>
          <w:szCs w:val="18"/>
        </w:rPr>
        <w:t>JEP:H</w:t>
      </w:r>
      <w:r w:rsidR="00D709D0" w:rsidRPr="00D12216">
        <w:rPr>
          <w:rFonts w:ascii="Arial" w:hAnsi="Arial" w:cs="Arial"/>
          <w:i/>
          <w:sz w:val="18"/>
          <w:szCs w:val="18"/>
        </w:rPr>
        <w:t>PP</w:t>
      </w:r>
      <w:r w:rsidR="00D709D0" w:rsidRPr="00D12216">
        <w:rPr>
          <w:rFonts w:ascii="Arial" w:hAnsi="Arial" w:cs="Arial"/>
          <w:sz w:val="18"/>
          <w:szCs w:val="18"/>
        </w:rPr>
        <w:t>; [4</w:t>
      </w:r>
      <w:r w:rsidR="003A711B" w:rsidRPr="00D12216">
        <w:rPr>
          <w:rFonts w:ascii="Arial" w:hAnsi="Arial" w:cs="Arial"/>
          <w:sz w:val="18"/>
          <w:szCs w:val="18"/>
        </w:rPr>
        <w:t xml:space="preserve">] </w:t>
      </w:r>
      <w:proofErr w:type="spellStart"/>
      <w:r w:rsidR="003A711B" w:rsidRPr="00D12216">
        <w:rPr>
          <w:rFonts w:ascii="Arial" w:hAnsi="Arial" w:cs="Arial"/>
          <w:sz w:val="18"/>
          <w:szCs w:val="18"/>
        </w:rPr>
        <w:t>McGurk</w:t>
      </w:r>
      <w:proofErr w:type="spellEnd"/>
      <w:r w:rsidR="003A711B" w:rsidRPr="00D12216">
        <w:rPr>
          <w:rFonts w:ascii="Arial" w:hAnsi="Arial" w:cs="Arial"/>
          <w:sz w:val="18"/>
          <w:szCs w:val="18"/>
        </w:rPr>
        <w:t xml:space="preserve"> &amp; MacDonald (1976). </w:t>
      </w:r>
      <w:r w:rsidR="003A711B" w:rsidRPr="00D12216">
        <w:rPr>
          <w:rFonts w:ascii="Arial" w:hAnsi="Arial" w:cs="Arial"/>
          <w:i/>
          <w:sz w:val="18"/>
          <w:szCs w:val="18"/>
        </w:rPr>
        <w:t>Nature</w:t>
      </w:r>
      <w:r w:rsidR="003A711B" w:rsidRPr="00D12216">
        <w:rPr>
          <w:rFonts w:ascii="Arial" w:hAnsi="Arial" w:cs="Arial"/>
          <w:sz w:val="18"/>
          <w:szCs w:val="18"/>
        </w:rPr>
        <w:t xml:space="preserve">; </w:t>
      </w:r>
      <w:r w:rsidR="00D709D0" w:rsidRPr="00D12216">
        <w:rPr>
          <w:rFonts w:ascii="Arial" w:hAnsi="Arial" w:cs="Arial"/>
          <w:sz w:val="18"/>
          <w:szCs w:val="18"/>
        </w:rPr>
        <w:t xml:space="preserve">[5] </w:t>
      </w:r>
      <w:proofErr w:type="spellStart"/>
      <w:r w:rsidR="00D709D0" w:rsidRPr="00D12216">
        <w:rPr>
          <w:rFonts w:ascii="Arial" w:hAnsi="Arial" w:cs="Arial"/>
          <w:sz w:val="18"/>
          <w:szCs w:val="18"/>
        </w:rPr>
        <w:t>Tanenhaus</w:t>
      </w:r>
      <w:proofErr w:type="spellEnd"/>
      <w:r w:rsidR="00D709D0" w:rsidRPr="00D12216">
        <w:rPr>
          <w:rFonts w:ascii="Arial" w:hAnsi="Arial" w:cs="Arial"/>
          <w:sz w:val="18"/>
          <w:szCs w:val="18"/>
        </w:rPr>
        <w:t xml:space="preserve"> et al. (1995) </w:t>
      </w:r>
      <w:r w:rsidR="00D709D0" w:rsidRPr="00D12216">
        <w:rPr>
          <w:rFonts w:ascii="Arial" w:hAnsi="Arial" w:cs="Arial"/>
          <w:i/>
          <w:sz w:val="18"/>
          <w:szCs w:val="18"/>
        </w:rPr>
        <w:t>Science</w:t>
      </w:r>
      <w:r w:rsidR="00D709D0" w:rsidRPr="00D12216">
        <w:rPr>
          <w:rFonts w:ascii="Arial" w:hAnsi="Arial" w:cs="Arial"/>
          <w:sz w:val="18"/>
          <w:szCs w:val="18"/>
        </w:rPr>
        <w:t xml:space="preserve">; [6] </w:t>
      </w:r>
      <w:proofErr w:type="spellStart"/>
      <w:r w:rsidR="00D709D0" w:rsidRPr="00D12216">
        <w:rPr>
          <w:rFonts w:ascii="Arial" w:hAnsi="Arial" w:cs="Arial"/>
          <w:sz w:val="18"/>
          <w:szCs w:val="18"/>
        </w:rPr>
        <w:t>Trueswell</w:t>
      </w:r>
      <w:proofErr w:type="spellEnd"/>
      <w:r w:rsidR="00D709D0" w:rsidRPr="00D12216">
        <w:rPr>
          <w:rFonts w:ascii="Arial" w:hAnsi="Arial" w:cs="Arial"/>
          <w:sz w:val="18"/>
          <w:szCs w:val="18"/>
        </w:rPr>
        <w:t xml:space="preserve"> et al. (1993). </w:t>
      </w:r>
      <w:r w:rsidR="00D709D0" w:rsidRPr="00D12216">
        <w:rPr>
          <w:rFonts w:ascii="Arial" w:hAnsi="Arial" w:cs="Arial"/>
          <w:i/>
          <w:sz w:val="18"/>
          <w:szCs w:val="18"/>
        </w:rPr>
        <w:t>JEP:LMC</w:t>
      </w:r>
      <w:r w:rsidR="00D709D0" w:rsidRPr="00D12216">
        <w:rPr>
          <w:rFonts w:ascii="Arial" w:hAnsi="Arial" w:cs="Arial"/>
          <w:sz w:val="18"/>
          <w:szCs w:val="18"/>
        </w:rPr>
        <w:t xml:space="preserve">; </w:t>
      </w:r>
      <w:r w:rsidR="00121BE3" w:rsidRPr="00D12216">
        <w:rPr>
          <w:rFonts w:ascii="Arial" w:hAnsi="Arial" w:cs="Arial"/>
          <w:sz w:val="18"/>
          <w:szCs w:val="18"/>
        </w:rPr>
        <w:t>[7</w:t>
      </w:r>
      <w:r w:rsidR="003E020B" w:rsidRPr="00D12216">
        <w:rPr>
          <w:rFonts w:ascii="Arial" w:hAnsi="Arial" w:cs="Arial"/>
          <w:sz w:val="18"/>
          <w:szCs w:val="18"/>
        </w:rPr>
        <w:t xml:space="preserve">] </w:t>
      </w:r>
      <w:proofErr w:type="spellStart"/>
      <w:r w:rsidR="003E020B" w:rsidRPr="00D12216">
        <w:rPr>
          <w:rFonts w:ascii="Arial" w:hAnsi="Arial" w:cs="Arial"/>
          <w:sz w:val="18"/>
          <w:szCs w:val="18"/>
        </w:rPr>
        <w:t>Clayards</w:t>
      </w:r>
      <w:proofErr w:type="spellEnd"/>
      <w:r w:rsidR="003E020B" w:rsidRPr="00D12216">
        <w:rPr>
          <w:rFonts w:ascii="Arial" w:hAnsi="Arial" w:cs="Arial"/>
          <w:sz w:val="18"/>
          <w:szCs w:val="18"/>
        </w:rPr>
        <w:t xml:space="preserve"> et al. (2008) </w:t>
      </w:r>
      <w:r w:rsidR="003E020B" w:rsidRPr="00D12216">
        <w:rPr>
          <w:rFonts w:ascii="Arial" w:hAnsi="Arial" w:cs="Arial"/>
          <w:i/>
          <w:sz w:val="18"/>
          <w:szCs w:val="18"/>
        </w:rPr>
        <w:t>Cognition</w:t>
      </w:r>
      <w:r w:rsidR="003E020B" w:rsidRPr="00D12216">
        <w:rPr>
          <w:rFonts w:ascii="Arial" w:hAnsi="Arial" w:cs="Arial"/>
          <w:sz w:val="18"/>
          <w:szCs w:val="18"/>
        </w:rPr>
        <w:t xml:space="preserve">; </w:t>
      </w:r>
    </w:p>
    <w:sectPr w:rsidR="003A711B" w:rsidRPr="0055526C" w:rsidSect="00F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E016F"/>
    <w:multiLevelType w:val="multilevel"/>
    <w:tmpl w:val="345AE3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11B1"/>
    <w:rsid w:val="00042826"/>
    <w:rsid w:val="000D4513"/>
    <w:rsid w:val="000D6787"/>
    <w:rsid w:val="0011742D"/>
    <w:rsid w:val="00121BE3"/>
    <w:rsid w:val="001851EE"/>
    <w:rsid w:val="001B3108"/>
    <w:rsid w:val="00315384"/>
    <w:rsid w:val="003A711B"/>
    <w:rsid w:val="003D32FB"/>
    <w:rsid w:val="003D5023"/>
    <w:rsid w:val="003E020B"/>
    <w:rsid w:val="00434FCE"/>
    <w:rsid w:val="00444B6E"/>
    <w:rsid w:val="004618E1"/>
    <w:rsid w:val="004E29B3"/>
    <w:rsid w:val="0055526C"/>
    <w:rsid w:val="00590D07"/>
    <w:rsid w:val="00594BC5"/>
    <w:rsid w:val="005E06E2"/>
    <w:rsid w:val="00646895"/>
    <w:rsid w:val="00657DE6"/>
    <w:rsid w:val="006C740E"/>
    <w:rsid w:val="0070334E"/>
    <w:rsid w:val="00717C6A"/>
    <w:rsid w:val="00732526"/>
    <w:rsid w:val="00784D58"/>
    <w:rsid w:val="008D6863"/>
    <w:rsid w:val="00923C6B"/>
    <w:rsid w:val="00A63372"/>
    <w:rsid w:val="00A912FE"/>
    <w:rsid w:val="00A9749A"/>
    <w:rsid w:val="00AF1DA3"/>
    <w:rsid w:val="00B34636"/>
    <w:rsid w:val="00B55EBA"/>
    <w:rsid w:val="00B86B75"/>
    <w:rsid w:val="00BC48D5"/>
    <w:rsid w:val="00BD101F"/>
    <w:rsid w:val="00C276BD"/>
    <w:rsid w:val="00C36279"/>
    <w:rsid w:val="00CB68BC"/>
    <w:rsid w:val="00CE4BBA"/>
    <w:rsid w:val="00D12216"/>
    <w:rsid w:val="00D709D0"/>
    <w:rsid w:val="00D80676"/>
    <w:rsid w:val="00DA1DCF"/>
    <w:rsid w:val="00DB3AFB"/>
    <w:rsid w:val="00E00234"/>
    <w:rsid w:val="00E15CAA"/>
    <w:rsid w:val="00E315A3"/>
    <w:rsid w:val="00E741B1"/>
    <w:rsid w:val="00E8329D"/>
    <w:rsid w:val="00EF0E91"/>
    <w:rsid w:val="00F16F6F"/>
    <w:rsid w:val="00F77173"/>
    <w:rsid w:val="00FB454A"/>
    <w:rsid w:val="00FC4730"/>
    <w:rsid w:val="00FD16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B5E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rsid w:val="0070334E"/>
    <w:rPr>
      <w:sz w:val="18"/>
      <w:szCs w:val="18"/>
    </w:rPr>
  </w:style>
  <w:style w:type="paragraph" w:styleId="CommentText">
    <w:name w:val="annotation text"/>
    <w:basedOn w:val="Normal"/>
    <w:link w:val="CommentTextChar"/>
    <w:rsid w:val="0070334E"/>
  </w:style>
  <w:style w:type="character" w:customStyle="1" w:styleId="CommentTextChar">
    <w:name w:val="Comment Text Char"/>
    <w:basedOn w:val="DefaultParagraphFont"/>
    <w:link w:val="CommentText"/>
    <w:rsid w:val="0070334E"/>
  </w:style>
  <w:style w:type="paragraph" w:styleId="CommentSubject">
    <w:name w:val="annotation subject"/>
    <w:basedOn w:val="CommentText"/>
    <w:next w:val="CommentText"/>
    <w:link w:val="CommentSubjectChar"/>
    <w:rsid w:val="007033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03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0334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334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0D6787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rsid w:val="0070334E"/>
    <w:rPr>
      <w:sz w:val="18"/>
      <w:szCs w:val="18"/>
    </w:rPr>
  </w:style>
  <w:style w:type="paragraph" w:styleId="CommentText">
    <w:name w:val="annotation text"/>
    <w:basedOn w:val="Normal"/>
    <w:link w:val="CommentTextChar"/>
    <w:rsid w:val="0070334E"/>
  </w:style>
  <w:style w:type="character" w:customStyle="1" w:styleId="CommentTextChar">
    <w:name w:val="Comment Text Char"/>
    <w:basedOn w:val="DefaultParagraphFont"/>
    <w:link w:val="CommentText"/>
    <w:rsid w:val="0070334E"/>
  </w:style>
  <w:style w:type="paragraph" w:styleId="CommentSubject">
    <w:name w:val="annotation subject"/>
    <w:basedOn w:val="CommentText"/>
    <w:next w:val="CommentText"/>
    <w:link w:val="CommentSubjectChar"/>
    <w:rsid w:val="007033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033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0334E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0334E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rsid w:val="000D678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610</Words>
  <Characters>3479</Characters>
  <Application>Microsoft Macintosh Word</Application>
  <DocSecurity>0</DocSecurity>
  <Lines>28</Lines>
  <Paragraphs>8</Paragraphs>
  <ScaleCrop>false</ScaleCrop>
  <Company>University of Rochester</Company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T. Florian  Jaeger</dc:creator>
  <cp:lastModifiedBy>David Kleinschmidt</cp:lastModifiedBy>
  <cp:revision>9</cp:revision>
  <cp:lastPrinted>2015-02-14T02:48:00Z</cp:lastPrinted>
  <dcterms:created xsi:type="dcterms:W3CDTF">2015-02-14T02:56:00Z</dcterms:created>
  <dcterms:modified xsi:type="dcterms:W3CDTF">2015-02-14T03:45:00Z</dcterms:modified>
</cp:coreProperties>
</file>